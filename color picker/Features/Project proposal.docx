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color w:val="6d64e8"/>
          <w:sz w:val="40"/>
          <w:szCs w:val="40"/>
        </w:rPr>
      </w:pPr>
      <w:r w:rsidDel="00000000" w:rsidR="00000000" w:rsidRPr="00000000">
        <w:rPr>
          <w:b w:val="1"/>
          <w:color w:val="6d64e8"/>
          <w:sz w:val="40"/>
          <w:szCs w:val="40"/>
          <w:rtl w:val="0"/>
        </w:rPr>
        <w:t xml:space="preserve">Newton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8"/>
          <w:szCs w:val="68"/>
        </w:rPr>
      </w:pPr>
      <w:bookmarkStart w:colFirst="0" w:colLast="0" w:name="_6jynaot9cbnq" w:id="0"/>
      <w:bookmarkEnd w:id="0"/>
      <w:r w:rsidDel="00000000" w:rsidR="00000000" w:rsidRPr="00000000">
        <w:rPr>
          <w:rtl w:val="0"/>
        </w:rPr>
        <w:t xml:space="preserve">Color picker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d64e8"/>
        </w:rPr>
      </w:pPr>
      <w:bookmarkStart w:colFirst="0" w:colLast="0" w:name="_eqpoxxy8gmzz" w:id="1"/>
      <w:bookmarkEnd w:id="1"/>
      <w:r w:rsidDel="00000000" w:rsidR="00000000" w:rsidRPr="00000000">
        <w:rPr>
          <w:b w:val="1"/>
          <w:rtl w:val="0"/>
        </w:rPr>
        <w:t xml:space="preserve">Sunday, 2 October</w:t>
      </w:r>
      <w:r w:rsidDel="00000000" w:rsidR="00000000" w:rsidRPr="00000000">
        <w:rPr>
          <w:b w:val="1"/>
          <w:rtl w:val="0"/>
        </w:rPr>
        <w:t xml:space="preserve">,  20</w:t>
      </w:r>
      <w:r w:rsidDel="00000000" w:rsidR="00000000" w:rsidRPr="00000000">
        <w:rPr>
          <w:b w:val="1"/>
          <w:rtl w:val="0"/>
        </w:rPr>
        <w:t xml:space="preserve">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32"/>
          <w:szCs w:val="32"/>
        </w:rPr>
      </w:pPr>
      <w:bookmarkStart w:colFirst="0" w:colLast="0" w:name="_rrar1dgps27e" w:id="2"/>
      <w:bookmarkEnd w:id="2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del w:author="Farid Sayyed" w:id="1" w:date="2022-09-04T12:01:11Z"/>
        </w:rPr>
      </w:pPr>
      <w:r w:rsidDel="00000000" w:rsidR="00000000" w:rsidRPr="00000000">
        <w:rPr>
          <w:rtl w:val="0"/>
          <w:rPrChange w:author="Farid Sayyed" w:id="0" w:date="2022-09-04T12:01:11Z">
            <w:rPr>
              <w:color w:val="000000"/>
              <w:sz w:val="32"/>
              <w:szCs w:val="32"/>
            </w:rPr>
          </w:rPrChange>
        </w:rPr>
        <w:t xml:space="preserve">Explore beautiful gradients for your projects or create your own gradient with Color picker. </w:t>
      </w:r>
      <w:del w:author="Farid Sayyed" w:id="1" w:date="2022-09-04T12:01:11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smxnrgo4jdp" w:id="3"/>
      <w:bookmarkEnd w:id="3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home -&gt; faiza, jyoti, pratibha.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color picker img -&gt; praditya, danish.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gradient picker -&gt; amarjeet, ankit, farid, manikant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normal picker -&gt; raghav nikhil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on click copy paste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use local storage</w:t>
      </w:r>
    </w:p>
    <w:p w:rsidR="00000000" w:rsidDel="00000000" w:rsidP="00000000" w:rsidRDefault="00000000" w:rsidRPr="00000000" w14:paraId="0000000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cz867btnc4" w:id="4"/>
      <w:bookmarkEnd w:id="4"/>
      <w:r w:rsidDel="00000000" w:rsidR="00000000" w:rsidRPr="00000000">
        <w:rPr>
          <w:rtl w:val="0"/>
        </w:rPr>
        <w:t xml:space="preserve">Product’s 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7.5"/>
        <w:gridCol w:w="4687.5"/>
        <w:tblGridChange w:id="0">
          <w:tblGrid>
            <w:gridCol w:w="4687.5"/>
            <w:gridCol w:w="468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Must 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ff00"/>
              </w:rPr>
            </w:pPr>
            <w:r w:rsidDel="00000000" w:rsidR="00000000" w:rsidRPr="00000000">
              <w:rPr>
                <w:b w:val="1"/>
                <w:color w:val="00ff00"/>
                <w:rtl w:val="0"/>
              </w:rPr>
              <w:t xml:space="preserve">Good to have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4125"/>
              </w:rPr>
            </w:pPr>
            <w:r w:rsidDel="00000000" w:rsidR="00000000" w:rsidRPr="00000000">
              <w:rPr>
                <w:color w:val="cc4125"/>
                <w:rtl w:val="0"/>
              </w:rPr>
              <w:t xml:space="preserve">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4125"/>
              </w:rPr>
            </w:pPr>
            <w:r w:rsidDel="00000000" w:rsidR="00000000" w:rsidRPr="00000000">
              <w:rPr>
                <w:color w:val="cc4125"/>
                <w:rtl w:val="0"/>
              </w:rPr>
              <w:t xml:space="preserve">Color Picker Img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4125"/>
              </w:rPr>
            </w:pPr>
            <w:r w:rsidDel="00000000" w:rsidR="00000000" w:rsidRPr="00000000">
              <w:rPr>
                <w:color w:val="cc4125"/>
                <w:rtl w:val="0"/>
              </w:rPr>
              <w:t xml:space="preserve">Gradient Picker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4125"/>
              </w:rPr>
            </w:pPr>
            <w:r w:rsidDel="00000000" w:rsidR="00000000" w:rsidRPr="00000000">
              <w:rPr>
                <w:color w:val="cc4125"/>
                <w:rtl w:val="0"/>
              </w:rPr>
              <w:t xml:space="preserve">Normal Picker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4125"/>
              </w:rPr>
            </w:pPr>
            <w:r w:rsidDel="00000000" w:rsidR="00000000" w:rsidRPr="00000000">
              <w:rPr>
                <w:color w:val="cc4125"/>
                <w:rtl w:val="0"/>
              </w:rPr>
              <w:t xml:space="preserve">Color codes can be copied on click.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pgcsjjub491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bookmarkStart w:colFirst="0" w:colLast="0" w:name="_buwz1tcz7y35" w:id="6"/>
      <w:bookmarkEnd w:id="6"/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footerReference r:id="rId9" w:type="defaul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86688" cy="1060518"/>
          <wp:effectExtent b="0" l="0" r="0" t="0"/>
          <wp:wrapSquare wrapText="bothSides" distB="0" distT="0" distL="0" distR="0"/>
          <wp:docPr descr="footer graphic" id="1" name="image3.png"/>
          <a:graphic>
            <a:graphicData uri="http://schemas.openxmlformats.org/drawingml/2006/picture">
              <pic:pic>
                <pic:nvPicPr>
                  <pic:cNvPr descr="foot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40" w:lineRule="auto"/>
      <w:ind w:left="-15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corner graphic" id="3" name="image2.png"/>
          <a:graphic>
            <a:graphicData uri="http://schemas.openxmlformats.org/drawingml/2006/picture">
              <pic:pic>
                <pic:nvPicPr>
                  <pic:cNvPr descr="corner graphic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corner graphic" id="2" name="image1.png"/>
          <a:graphic>
            <a:graphicData uri="http://schemas.openxmlformats.org/drawingml/2006/picture">
              <pic:pic>
                <pic:nvPicPr>
                  <pic:cNvPr descr="corn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</w:pPr>
    <w:rPr>
      <w:color w:val="e01b8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